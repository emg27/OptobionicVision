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4ACB" w:rsidRPr="007B4FA6" w:rsidRDefault="00B62C9A" w:rsidP="007B4FA6">
      <w:pPr>
        <w:pStyle w:val="Normal1"/>
        <w:jc w:val="center"/>
      </w:pPr>
      <w:r w:rsidRPr="007B4FA6">
        <w:rPr>
          <w:b/>
          <w:sz w:val="28"/>
          <w:szCs w:val="28"/>
          <w:u w:val="single"/>
        </w:rPr>
        <w:t>Functional Specification Validation</w:t>
      </w:r>
    </w:p>
    <w:p w:rsidR="00B62C9A" w:rsidRDefault="00B62C9A">
      <w:pPr>
        <w:pStyle w:val="Normal1"/>
        <w:jc w:val="center"/>
        <w:rPr>
          <w:b/>
          <w:sz w:val="28"/>
          <w:szCs w:val="28"/>
        </w:rPr>
      </w:pPr>
    </w:p>
    <w:p w:rsidR="00B62C9A" w:rsidRPr="00B62C9A" w:rsidRDefault="00B62C9A" w:rsidP="00B62C9A">
      <w:pPr>
        <w:pStyle w:val="Normal1"/>
        <w:rPr>
          <w:i/>
          <w:szCs w:val="22"/>
        </w:rPr>
      </w:pPr>
      <w:r w:rsidRPr="00B62C9A">
        <w:rPr>
          <w:i/>
          <w:szCs w:val="22"/>
        </w:rPr>
        <w:t>Please refer to t</w:t>
      </w:r>
      <w:r>
        <w:rPr>
          <w:i/>
          <w:szCs w:val="22"/>
        </w:rPr>
        <w:t>he attached “User Survey</w:t>
      </w:r>
      <w:r w:rsidR="00C447FC">
        <w:rPr>
          <w:i/>
          <w:szCs w:val="22"/>
        </w:rPr>
        <w:t>,</w:t>
      </w:r>
      <w:r w:rsidR="00846539">
        <w:rPr>
          <w:i/>
          <w:szCs w:val="22"/>
        </w:rPr>
        <w:t>”</w:t>
      </w:r>
      <w:r w:rsidR="00C447FC">
        <w:rPr>
          <w:i/>
          <w:szCs w:val="22"/>
        </w:rPr>
        <w:t xml:space="preserve"> which contains questions we will ask the client before the mock delivery.</w:t>
      </w:r>
    </w:p>
    <w:p w:rsidR="00B34ACB" w:rsidRDefault="00B62C9A">
      <w:pPr>
        <w:pStyle w:val="Normal1"/>
      </w:pPr>
      <w:r>
        <w:t xml:space="preserve"> </w:t>
      </w:r>
    </w:p>
    <w:tbl>
      <w:tblPr>
        <w:tblW w:w="973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810"/>
        <w:gridCol w:w="5490"/>
        <w:gridCol w:w="2430"/>
      </w:tblGrid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B34ACB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Functional Spec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B34ACB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Validation Plan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B34ACB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Outcome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Be safe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22"/>
              </w:numPr>
              <w:ind w:left="330" w:hanging="359"/>
              <w:contextualSpacing/>
            </w:pPr>
            <w:r>
              <w:t>Complete Designsafe Risk Analysis</w:t>
            </w:r>
          </w:p>
          <w:p w:rsidR="00B34ACB" w:rsidRDefault="00B62C9A" w:rsidP="00B62C9A">
            <w:pPr>
              <w:pStyle w:val="Normal1"/>
              <w:numPr>
                <w:ilvl w:val="0"/>
                <w:numId w:val="22"/>
              </w:numPr>
              <w:ind w:left="330" w:hanging="359"/>
              <w:contextualSpacing/>
            </w:pPr>
            <w:r>
              <w:t>Complete User Survey (attached, see question 1)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Be portable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21"/>
              </w:numPr>
              <w:ind w:left="330" w:hanging="359"/>
              <w:contextualSpacing/>
            </w:pPr>
            <w:r>
              <w:t>Complete User Survey (attached, see question</w:t>
            </w:r>
            <w:r w:rsidR="00325071">
              <w:t>s</w:t>
            </w:r>
            <w:r>
              <w:t xml:space="preserve"> 2</w:t>
            </w:r>
            <w:r w:rsidR="00325071">
              <w:t xml:space="preserve"> and 3</w:t>
            </w:r>
            <w:r>
              <w:t>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Fit in the client’s van, alongside the scooter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18"/>
              </w:numPr>
              <w:ind w:left="330" w:hanging="359"/>
              <w:contextualSpacing/>
            </w:pPr>
            <w:r>
              <w:t>Test at next client meeting.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DE0E20" w:rsidRDefault="00DE0E20" w:rsidP="00DE0E20">
            <w:pPr>
              <w:pStyle w:val="Normal1"/>
            </w:pPr>
            <w:r>
              <w:t>Allow for unassisted operation by client’s mother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2"/>
              </w:numPr>
              <w:ind w:left="330" w:hanging="359"/>
              <w:contextualSpacing/>
            </w:pPr>
            <w:r>
              <w:t xml:space="preserve">Complete User </w:t>
            </w:r>
            <w:r w:rsidR="00325071">
              <w:t>Survey (attached, see question 4</w:t>
            </w:r>
            <w:r>
              <w:t>) at least one week before delivery, then re-survey at delivery.</w:t>
            </w:r>
          </w:p>
          <w:p w:rsidR="00B34ACB" w:rsidRDefault="00B62C9A" w:rsidP="00B62C9A">
            <w:pPr>
              <w:pStyle w:val="Normal1"/>
              <w:numPr>
                <w:ilvl w:val="0"/>
                <w:numId w:val="2"/>
              </w:numPr>
              <w:ind w:left="330" w:hanging="359"/>
              <w:contextualSpacing/>
            </w:pPr>
            <w:r>
              <w:t xml:space="preserve">Test if </w:t>
            </w:r>
            <w:r w:rsidR="00DE0E20">
              <w:t xml:space="preserve">client’s mother </w:t>
            </w:r>
            <w:r>
              <w:t>can perform the following tasks independently:</w:t>
            </w:r>
          </w:p>
          <w:p w:rsidR="00B34ACB" w:rsidRDefault="00B62C9A" w:rsidP="00B62C9A">
            <w:pPr>
              <w:pStyle w:val="Normal1"/>
              <w:ind w:left="330"/>
            </w:pPr>
            <w:r>
              <w:t>a.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Set up ramp</w:t>
            </w:r>
          </w:p>
          <w:p w:rsidR="00B34ACB" w:rsidRDefault="00B62C9A" w:rsidP="00B62C9A">
            <w:pPr>
              <w:pStyle w:val="Normal1"/>
              <w:ind w:left="330"/>
            </w:pPr>
            <w:r>
              <w:t>b.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Load &amp; unload cart from van via ramp</w:t>
            </w:r>
          </w:p>
          <w:p w:rsidR="00B34ACB" w:rsidRDefault="00B62C9A" w:rsidP="00B62C9A">
            <w:pPr>
              <w:pStyle w:val="Normal1"/>
              <w:ind w:left="330"/>
            </w:pPr>
            <w:r>
              <w:t>c.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Transfer lights from van to cart</w:t>
            </w:r>
          </w:p>
          <w:p w:rsidR="00B34ACB" w:rsidRDefault="00B62C9A" w:rsidP="00B62C9A">
            <w:pPr>
              <w:pStyle w:val="Normal1"/>
              <w:ind w:left="330"/>
            </w:pPr>
            <w:r>
              <w:t>d.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Transfer mixing table &amp; laptop from van to cart</w:t>
            </w:r>
          </w:p>
          <w:p w:rsidR="00B34ACB" w:rsidRDefault="00B62C9A" w:rsidP="00B62C9A">
            <w:pPr>
              <w:pStyle w:val="Normal1"/>
              <w:ind w:left="330"/>
            </w:pPr>
            <w:r>
              <w:t>e.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Transfer other accessories from van to cart</w:t>
            </w:r>
          </w:p>
          <w:p w:rsidR="00B34ACB" w:rsidRDefault="00B62C9A" w:rsidP="00B62C9A">
            <w:pPr>
              <w:pStyle w:val="Normal1"/>
              <w:ind w:left="330"/>
            </w:pPr>
            <w:r>
              <w:t>f.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>
              <w:t>Hitch &amp; unhitch cart to scooter</w:t>
            </w:r>
          </w:p>
          <w:p w:rsidR="00B34ACB" w:rsidRDefault="00B62C9A" w:rsidP="00B62C9A">
            <w:pPr>
              <w:pStyle w:val="Normal1"/>
              <w:ind w:left="330"/>
            </w:pPr>
            <w:r>
              <w:t>g.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Lock &amp; unlock wheels</w:t>
            </w:r>
          </w:p>
          <w:p w:rsidR="00B34ACB" w:rsidRDefault="00B62C9A" w:rsidP="00B62C9A">
            <w:pPr>
              <w:pStyle w:val="Normal1"/>
              <w:ind w:left="330"/>
            </w:pPr>
            <w:r>
              <w:t>h.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Lower lighting poles to ground</w:t>
            </w:r>
          </w:p>
          <w:p w:rsidR="00B34ACB" w:rsidRDefault="00B62C9A" w:rsidP="00B62C9A">
            <w:pPr>
              <w:pStyle w:val="Normal1"/>
              <w:ind w:left="330"/>
            </w:pPr>
            <w:r>
              <w:t>i.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>
              <w:t>Insert &amp; remove upper poles</w:t>
            </w:r>
          </w:p>
          <w:p w:rsidR="00B34ACB" w:rsidRDefault="00B62C9A" w:rsidP="00B62C9A">
            <w:pPr>
              <w:pStyle w:val="Normal1"/>
              <w:ind w:left="330"/>
            </w:pPr>
            <w:r>
              <w:t>j.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>
              <w:t>Attach &amp; detach lights to truss</w:t>
            </w:r>
          </w:p>
          <w:p w:rsidR="00B34ACB" w:rsidRDefault="00B62C9A" w:rsidP="00B62C9A">
            <w:pPr>
              <w:pStyle w:val="Normal1"/>
              <w:ind w:left="330"/>
            </w:pPr>
            <w:r>
              <w:t>k.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Raise &amp; lower lighting truss</w:t>
            </w:r>
          </w:p>
          <w:p w:rsidR="00B34ACB" w:rsidRDefault="00B62C9A" w:rsidP="00B62C9A">
            <w:pPr>
              <w:pStyle w:val="Normal1"/>
              <w:ind w:left="330"/>
            </w:pPr>
            <w:r>
              <w:t>l.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>
              <w:t>Lock &amp; unlock lighting truss in raised position</w:t>
            </w:r>
          </w:p>
          <w:p w:rsidR="00B34ACB" w:rsidRDefault="00B62C9A" w:rsidP="00B62C9A">
            <w:pPr>
              <w:pStyle w:val="Normal1"/>
              <w:ind w:left="330"/>
            </w:pPr>
            <w:r>
              <w:t>m.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  <w:r>
              <w:t>Set up &amp; stow away stool</w:t>
            </w:r>
          </w:p>
          <w:p w:rsidR="00B34ACB" w:rsidRDefault="00B62C9A" w:rsidP="00B62C9A">
            <w:pPr>
              <w:pStyle w:val="Normal1"/>
              <w:ind w:left="330"/>
            </w:pPr>
            <w:r>
              <w:t>n.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Pull out &amp; push back tabletop</w:t>
            </w:r>
          </w:p>
          <w:p w:rsidR="00B34ACB" w:rsidRDefault="00B62C9A" w:rsidP="00B62C9A">
            <w:pPr>
              <w:pStyle w:val="Normal1"/>
              <w:ind w:left="330"/>
            </w:pPr>
            <w:r>
              <w:t>o.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    </w:t>
            </w:r>
            <w:r>
              <w:t>Plug in &amp; unplug all electrical connections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Maximize </w:t>
            </w:r>
            <w:r>
              <w:lastRenderedPageBreak/>
              <w:t>autonomous use by client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5"/>
              </w:numPr>
              <w:ind w:left="330" w:hanging="359"/>
              <w:contextualSpacing/>
            </w:pPr>
            <w:r>
              <w:lastRenderedPageBreak/>
              <w:t xml:space="preserve">Complete User </w:t>
            </w:r>
            <w:r w:rsidR="00325071">
              <w:t>Survey (attached, see question</w:t>
            </w:r>
            <w:r w:rsidR="00CD081A">
              <w:t>s</w:t>
            </w:r>
            <w:r w:rsidR="00325071">
              <w:t xml:space="preserve"> 7, </w:t>
            </w:r>
            <w:r w:rsidR="00325071">
              <w:lastRenderedPageBreak/>
              <w:t>11, and 15</w:t>
            </w:r>
            <w:r>
              <w:t>) at least one week before delivery, then re-survey at delivery.</w:t>
            </w:r>
          </w:p>
          <w:p w:rsidR="00B34ACB" w:rsidRDefault="00B62C9A" w:rsidP="00B62C9A">
            <w:pPr>
              <w:pStyle w:val="Normal1"/>
              <w:numPr>
                <w:ilvl w:val="0"/>
                <w:numId w:val="5"/>
              </w:numPr>
              <w:ind w:left="330" w:hanging="359"/>
              <w:contextualSpacing/>
            </w:pPr>
            <w:r>
              <w:t>Test if the client can perform tasks A through O (from the previous functional spec.) independently.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lastRenderedPageBreak/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lastRenderedPageBreak/>
              <w:t>Contain all of the client’s DJ equipment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4"/>
              </w:numPr>
              <w:ind w:left="330" w:hanging="359"/>
              <w:contextualSpacing/>
            </w:pPr>
            <w:r>
              <w:t>Complete User Survey (attached, see question 5)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Pr="00C74FF9" w:rsidRDefault="00733B8E">
            <w:pPr>
              <w:pStyle w:val="Normal1"/>
            </w:pPr>
            <w:r>
              <w:t>Be intuitive for</w:t>
            </w:r>
            <w:r w:rsidR="00C74FF9" w:rsidRPr="00C74FF9">
              <w:t xml:space="preserve"> use by the client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74FF9" w:rsidRDefault="00B62C9A" w:rsidP="00C74FF9">
            <w:pPr>
              <w:pStyle w:val="Normal1"/>
              <w:numPr>
                <w:ilvl w:val="0"/>
                <w:numId w:val="23"/>
              </w:numPr>
              <w:ind w:left="330" w:hanging="359"/>
              <w:contextualSpacing/>
            </w:pPr>
            <w:r>
              <w:t xml:space="preserve">Complete User </w:t>
            </w:r>
            <w:r w:rsidR="00325071">
              <w:t>Survey (attached, see question</w:t>
            </w:r>
            <w:r w:rsidR="00CD081A">
              <w:t>s</w:t>
            </w:r>
            <w:r w:rsidR="00325071">
              <w:t xml:space="preserve"> 9, 12, and 16</w:t>
            </w:r>
            <w:r>
              <w:t>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31535A">
            <w:pPr>
              <w:pStyle w:val="Normal1"/>
            </w:pPr>
            <w:r>
              <w:t>Easily a</w:t>
            </w:r>
            <w:r w:rsidR="00B62C9A">
              <w:t>ttach to the client’s electric scooter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15"/>
              </w:numPr>
              <w:ind w:left="330" w:hanging="359"/>
              <w:contextualSpacing/>
            </w:pPr>
            <w:r>
              <w:t>Test at next client meeting and determine whether the cart hitch fits inside the scooter hitch attachment.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Easily connect to one power source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19"/>
              </w:numPr>
              <w:ind w:left="330" w:hanging="359"/>
              <w:contextualSpacing/>
            </w:pPr>
            <w:r>
              <w:t xml:space="preserve">Complete User </w:t>
            </w:r>
            <w:r w:rsidR="00325071">
              <w:t>Survey (attached, see question 8</w:t>
            </w:r>
            <w:r>
              <w:t>) at least one week before delivery, then re-survey at delivery.</w:t>
            </w:r>
          </w:p>
          <w:p w:rsidR="00B34ACB" w:rsidRDefault="00B62C9A" w:rsidP="00B62C9A">
            <w:pPr>
              <w:pStyle w:val="Normal1"/>
              <w:numPr>
                <w:ilvl w:val="0"/>
                <w:numId w:val="19"/>
              </w:numPr>
              <w:ind w:left="330" w:hanging="359"/>
              <w:contextualSpacing/>
            </w:pPr>
            <w:r>
              <w:t>Determine if the power cords can physically plug into one wall outlet.</w:t>
            </w:r>
          </w:p>
          <w:p w:rsidR="00B34ACB" w:rsidRDefault="00733B8E" w:rsidP="00733B8E">
            <w:pPr>
              <w:pStyle w:val="Normal1"/>
              <w:numPr>
                <w:ilvl w:val="0"/>
                <w:numId w:val="19"/>
              </w:numPr>
              <w:ind w:left="330" w:hanging="359"/>
              <w:contextualSpacing/>
            </w:pPr>
            <w:commentRangeStart w:id="0"/>
            <w:r>
              <w:t>Determine if current drawn by the equipment is</w:t>
            </w:r>
            <w:r w:rsidR="00B62C9A">
              <w:t xml:space="preserve"> </w:t>
            </w:r>
            <w:r w:rsidR="0091322D">
              <w:t>≤ 13 A</w:t>
            </w:r>
            <w:r w:rsidR="00B62C9A">
              <w:t xml:space="preserve"> for the outlet and power strips.</w:t>
            </w:r>
            <w:commentRangeEnd w:id="0"/>
            <w:r w:rsidR="00EF763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0"/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Incorporate lighting supports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9"/>
              </w:numPr>
              <w:ind w:left="330" w:hanging="359"/>
              <w:contextualSpacing/>
            </w:pPr>
            <w:r>
              <w:t>Complete User S</w:t>
            </w:r>
            <w:r w:rsidR="00CD081A">
              <w:t>urvey (attached, see question</w:t>
            </w:r>
            <w:bookmarkStart w:id="1" w:name="_GoBack"/>
            <w:bookmarkEnd w:id="1"/>
            <w:r w:rsidR="00325071">
              <w:t xml:space="preserve"> 10</w:t>
            </w:r>
            <w:r>
              <w:t>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Pr="007E2FA7" w:rsidRDefault="00B62C9A">
            <w:pPr>
              <w:pStyle w:val="Normal1"/>
            </w:pPr>
            <w:r w:rsidRPr="007E2FA7">
              <w:t>Allow for addition of new equipment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Pr="007E2FA7" w:rsidRDefault="00B62C9A" w:rsidP="00B62C9A">
            <w:pPr>
              <w:pStyle w:val="Normal1"/>
              <w:numPr>
                <w:ilvl w:val="0"/>
                <w:numId w:val="16"/>
              </w:numPr>
              <w:ind w:left="330" w:hanging="359"/>
              <w:contextualSpacing/>
            </w:pPr>
            <w:r w:rsidRPr="007E2FA7">
              <w:t xml:space="preserve">Complete User </w:t>
            </w:r>
            <w:r w:rsidR="00325071" w:rsidRPr="007E2FA7">
              <w:t>Survey (attached, see question 6</w:t>
            </w:r>
            <w:r w:rsidRPr="007E2FA7">
              <w:t>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Pr="007E2FA7" w:rsidRDefault="00B62C9A">
            <w:pPr>
              <w:pStyle w:val="Normal1"/>
            </w:pPr>
            <w:r w:rsidRPr="007E2FA7"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Be aesthetically pleasing to the client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17"/>
              </w:numPr>
              <w:ind w:left="330" w:hanging="359"/>
              <w:contextualSpacing/>
            </w:pPr>
            <w:r>
              <w:t xml:space="preserve">Complete User Survey (attached, see </w:t>
            </w:r>
            <w:r w:rsidR="00325071">
              <w:t>question 13</w:t>
            </w:r>
            <w:r>
              <w:t>) at least one week before delivery, then re-survey at delivery.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  <w:tr w:rsidR="00B62C9A" w:rsidTr="00B62C9A">
        <w:tc>
          <w:tcPr>
            <w:tcW w:w="18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>Include a ramp</w:t>
            </w:r>
          </w:p>
        </w:tc>
        <w:tc>
          <w:tcPr>
            <w:tcW w:w="54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 w:rsidP="00B62C9A">
            <w:pPr>
              <w:pStyle w:val="Normal1"/>
              <w:numPr>
                <w:ilvl w:val="0"/>
                <w:numId w:val="11"/>
              </w:numPr>
              <w:ind w:left="330" w:hanging="359"/>
              <w:contextualSpacing/>
            </w:pPr>
            <w:r>
              <w:t>Complete User S</w:t>
            </w:r>
            <w:r w:rsidR="00325071">
              <w:t>urvey (attached, see question 14</w:t>
            </w:r>
            <w:r>
              <w:t>) at least one week before delivery, then re-survey at delivery.</w:t>
            </w:r>
          </w:p>
          <w:p w:rsidR="00B34ACB" w:rsidRDefault="00B62C9A" w:rsidP="00B62C9A">
            <w:pPr>
              <w:pStyle w:val="Normal1"/>
              <w:numPr>
                <w:ilvl w:val="0"/>
                <w:numId w:val="11"/>
              </w:numPr>
              <w:ind w:left="330" w:hanging="359"/>
              <w:contextualSpacing/>
            </w:pPr>
            <w:r>
              <w:t>Determine if the cart can be loaded into the van with the ramp.</w:t>
            </w:r>
          </w:p>
        </w:tc>
        <w:tc>
          <w:tcPr>
            <w:tcW w:w="243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B34ACB" w:rsidRDefault="00B62C9A">
            <w:pPr>
              <w:pStyle w:val="Normal1"/>
            </w:pPr>
            <w:r>
              <w:t xml:space="preserve"> </w:t>
            </w:r>
          </w:p>
        </w:tc>
      </w:tr>
    </w:tbl>
    <w:p w:rsidR="00B34ACB" w:rsidRDefault="00B62C9A">
      <w:pPr>
        <w:pStyle w:val="Normal1"/>
      </w:pPr>
      <w:r>
        <w:t xml:space="preserve"> </w:t>
      </w:r>
    </w:p>
    <w:p w:rsidR="007B4FA6" w:rsidRDefault="007B4FA6">
      <w:pPr>
        <w:pStyle w:val="Normal1"/>
      </w:pPr>
    </w:p>
    <w:p w:rsidR="00B34ACB" w:rsidRDefault="00B62C9A" w:rsidP="00B62C9A">
      <w:pPr>
        <w:pStyle w:val="Normal1"/>
        <w:jc w:val="center"/>
        <w:rPr>
          <w:b/>
          <w:sz w:val="28"/>
          <w:szCs w:val="28"/>
          <w:u w:val="single"/>
        </w:rPr>
      </w:pPr>
      <w:r w:rsidRPr="007B4FA6">
        <w:rPr>
          <w:b/>
          <w:sz w:val="28"/>
          <w:szCs w:val="28"/>
          <w:u w:val="single"/>
        </w:rPr>
        <w:lastRenderedPageBreak/>
        <w:t>Performance Specification Verification</w:t>
      </w:r>
    </w:p>
    <w:p w:rsidR="007B4FA6" w:rsidRPr="007B4FA6" w:rsidRDefault="007B4FA6" w:rsidP="00B62C9A">
      <w:pPr>
        <w:pStyle w:val="Normal1"/>
        <w:jc w:val="center"/>
        <w:rPr>
          <w:b/>
          <w:sz w:val="28"/>
          <w:szCs w:val="28"/>
          <w:u w:val="single"/>
        </w:rPr>
      </w:pPr>
    </w:p>
    <w:p w:rsidR="00B34ACB" w:rsidRDefault="00B62C9A">
      <w:pPr>
        <w:pStyle w:val="Normal1"/>
      </w:pPr>
      <w:r>
        <w:t xml:space="preserve"> </w:t>
      </w: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360"/>
        <w:gridCol w:w="2250"/>
        <w:gridCol w:w="4590"/>
        <w:gridCol w:w="1530"/>
      </w:tblGrid>
      <w:tr w:rsidR="00B62C9A" w:rsidTr="00B62C9A">
        <w:tc>
          <w:tcPr>
            <w:tcW w:w="1360" w:type="dxa"/>
            <w:vAlign w:val="center"/>
          </w:tcPr>
          <w:p w:rsidR="00B62C9A" w:rsidRPr="00B62C9A" w:rsidRDefault="00B62C9A" w:rsidP="00B62C9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C9A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Performance Spec.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C9A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Verification Plan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2C9A" w:rsidRPr="00B62C9A" w:rsidRDefault="00B62C9A" w:rsidP="00B62C9A">
            <w:pPr>
              <w:pStyle w:val="Normal1"/>
              <w:jc w:val="center"/>
              <w:rPr>
                <w:b/>
              </w:rPr>
            </w:pPr>
            <w:r w:rsidRPr="00B62C9A">
              <w:rPr>
                <w:b/>
              </w:rPr>
              <w:t>Outcome</w:t>
            </w:r>
          </w:p>
        </w:tc>
      </w:tr>
      <w:tr w:rsidR="0091322D" w:rsidTr="00B62C9A">
        <w:tc>
          <w:tcPr>
            <w:tcW w:w="1360" w:type="dxa"/>
            <w:vMerge w:val="restart"/>
          </w:tcPr>
          <w:p w:rsidR="0091322D" w:rsidRPr="00DB6BAD" w:rsidRDefault="0091322D" w:rsidP="00B62C9A">
            <w:pPr>
              <w:pStyle w:val="Normal1"/>
              <w:jc w:val="center"/>
            </w:pPr>
          </w:p>
          <w:p w:rsidR="0091322D" w:rsidRPr="00DB6BAD" w:rsidRDefault="0091322D" w:rsidP="00B62C9A">
            <w:pPr>
              <w:pStyle w:val="Normal1"/>
              <w:jc w:val="center"/>
            </w:pPr>
          </w:p>
          <w:p w:rsidR="0091322D" w:rsidRPr="00DB6BAD" w:rsidRDefault="0091322D" w:rsidP="00B62C9A">
            <w:pPr>
              <w:pStyle w:val="Normal1"/>
              <w:jc w:val="center"/>
            </w:pPr>
            <w:r w:rsidRPr="00DB6BAD">
              <w:t>Safety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>
            <w:pPr>
              <w:pStyle w:val="Normal1"/>
            </w:pPr>
            <w:r w:rsidRPr="00DB6BAD">
              <w:t>Light truss does not fall when subject to load of 15lb (weight of all lights).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B62C9A">
            <w:pPr>
              <w:pStyle w:val="Normal1"/>
              <w:numPr>
                <w:ilvl w:val="0"/>
                <w:numId w:val="13"/>
              </w:numPr>
              <w:ind w:left="355" w:hanging="359"/>
              <w:contextualSpacing/>
            </w:pPr>
            <w:r w:rsidRPr="00DB6BAD">
              <w:t>Achieve a factor of safety of 2.</w:t>
            </w:r>
          </w:p>
          <w:p w:rsidR="0091322D" w:rsidRPr="00DB6BAD" w:rsidRDefault="0091322D" w:rsidP="00B62C9A">
            <w:pPr>
              <w:pStyle w:val="Normal1"/>
              <w:numPr>
                <w:ilvl w:val="0"/>
                <w:numId w:val="13"/>
              </w:numPr>
              <w:ind w:left="355" w:hanging="359"/>
              <w:contextualSpacing/>
            </w:pPr>
            <w:r w:rsidRPr="00DB6BAD">
              <w:t>Subject light truss to loads of 0 lbs, 10 lbs, 20 lbs, and 30 lbs.</w:t>
            </w:r>
          </w:p>
          <w:p w:rsidR="0091322D" w:rsidRPr="00DB6BAD" w:rsidRDefault="0091322D" w:rsidP="003B7D22">
            <w:pPr>
              <w:pStyle w:val="Normal1"/>
              <w:numPr>
                <w:ilvl w:val="0"/>
                <w:numId w:val="13"/>
              </w:numPr>
              <w:ind w:left="355" w:hanging="359"/>
              <w:contextualSpacing/>
            </w:pPr>
            <w:r w:rsidRPr="00DB6BAD">
              <w:t>Measure the vertical displacement of the truss at each weight.</w:t>
            </w:r>
            <w:commentRangeStart w:id="2"/>
            <w:r w:rsidRPr="00DB6BAD">
              <w:t xml:space="preserve"> Use tape to mark the original and final positions of the truss on the poles and measure displacement using a tape measure.</w:t>
            </w:r>
            <w:commentRangeEnd w:id="2"/>
            <w:r w:rsidR="00EF763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2"/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/>
          </w:tcPr>
          <w:p w:rsidR="0091322D" w:rsidRPr="00DB6BAD" w:rsidRDefault="009132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91322D">
            <w:pPr>
              <w:pStyle w:val="Normal1"/>
            </w:pPr>
            <w:r w:rsidRPr="00DB6BAD">
              <w:t xml:space="preserve">Ramp incline </w:t>
            </w:r>
            <w:r w:rsidRPr="00DB6BAD">
              <w:rPr>
                <w:rFonts w:ascii="MS Gothic" w:eastAsia="MS Gothic"/>
              </w:rPr>
              <w:t>≤</w:t>
            </w:r>
            <w:r w:rsidRPr="00DB6BAD">
              <w:t xml:space="preserve"> 20</w:t>
            </w:r>
            <w:r w:rsidRPr="00DB6BAD">
              <w:rPr>
                <w:rFonts w:ascii="Lucida Grande" w:hAnsi="Lucida Grande" w:cs="Lucida Grande"/>
                <w:b/>
              </w:rPr>
              <w:t xml:space="preserve">° </w:t>
            </w:r>
            <w:r w:rsidRPr="00DB6BAD">
              <w:t>based on the angle at which the cart contacts the van’s roof.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B62C9A">
            <w:pPr>
              <w:pStyle w:val="Normal1"/>
              <w:numPr>
                <w:ilvl w:val="0"/>
                <w:numId w:val="7"/>
              </w:numPr>
              <w:ind w:left="355" w:hanging="359"/>
              <w:contextualSpacing/>
            </w:pPr>
            <w:r w:rsidRPr="00DB6BAD">
              <w:t>Calculate angle of incline between height and length of ramp.</w:t>
            </w:r>
          </w:p>
          <w:p w:rsidR="0091322D" w:rsidRPr="00DB6BAD" w:rsidRDefault="0091322D" w:rsidP="00ED3661">
            <w:pPr>
              <w:pStyle w:val="Normal1"/>
              <w:contextualSpacing/>
            </w:pPr>
            <w:r w:rsidRPr="00DB6BAD">
              <w:t xml:space="preserve">* Also note that the purpose of the ramp is for the loading of the cart, not </w:t>
            </w:r>
            <w:r w:rsidR="00684F3A">
              <w:t>the user.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B62C9A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/>
          </w:tcPr>
          <w:p w:rsidR="0091322D" w:rsidRPr="00DB6BAD" w:rsidRDefault="009132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B62C9A">
            <w:pPr>
              <w:pStyle w:val="Normal1"/>
            </w:pPr>
            <w:r w:rsidRPr="00DB6BAD">
              <w:t>Cart does not roll or slide on a linoleum floor when a horizontal force ≤ 100 lbs is applied to the tabletop.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3B7D22">
            <w:pPr>
              <w:pStyle w:val="Normal1"/>
              <w:numPr>
                <w:ilvl w:val="0"/>
                <w:numId w:val="7"/>
              </w:numPr>
              <w:ind w:left="355" w:hanging="359"/>
              <w:contextualSpacing/>
            </w:pPr>
            <w:r w:rsidRPr="00DB6BAD">
              <w:t xml:space="preserve">Pull on tabletop with rope attached to force gauge and find the force applied when cart starts to move.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B62C9A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/>
          </w:tcPr>
          <w:p w:rsidR="0091322D" w:rsidRPr="00DB6BAD" w:rsidRDefault="009132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B62C9A">
            <w:pPr>
              <w:pStyle w:val="Normal1"/>
            </w:pPr>
            <w:r w:rsidRPr="00DB6BAD">
              <w:t>Cart deflects ≤  ½“ when pushed sideways and back/forth from table height.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DB6BAD" w:rsidRDefault="0091322D" w:rsidP="007D6D2D">
            <w:pPr>
              <w:pStyle w:val="Normal1"/>
              <w:numPr>
                <w:ilvl w:val="0"/>
                <w:numId w:val="14"/>
              </w:numPr>
              <w:ind w:left="330" w:hanging="359"/>
              <w:contextualSpacing/>
            </w:pPr>
            <w:r w:rsidRPr="00DB6BAD">
              <w:t>Measure deflection of cart with a ruler when wheels are locked in place and applied force is 100 lbs.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C74FF9" w:rsidRDefault="0091322D" w:rsidP="00B62C9A">
            <w:pPr>
              <w:pStyle w:val="Normal1"/>
              <w:rPr>
                <w:highlight w:val="yellow"/>
              </w:rPr>
            </w:pPr>
            <w:r w:rsidRPr="00C74FF9">
              <w:rPr>
                <w:highlight w:val="yellow"/>
              </w:rPr>
              <w:t xml:space="preserve"> </w:t>
            </w:r>
          </w:p>
        </w:tc>
      </w:tr>
      <w:tr w:rsidR="007D6D2D" w:rsidTr="00B62C9A">
        <w:tc>
          <w:tcPr>
            <w:tcW w:w="1360" w:type="dxa"/>
            <w:vMerge w:val="restart"/>
          </w:tcPr>
          <w:p w:rsidR="007D6D2D" w:rsidRDefault="007D6D2D" w:rsidP="00B62C9A">
            <w:pPr>
              <w:pStyle w:val="Normal1"/>
              <w:jc w:val="center"/>
            </w:pPr>
          </w:p>
          <w:p w:rsidR="007D6D2D" w:rsidRDefault="007D6D2D" w:rsidP="00B62C9A">
            <w:pPr>
              <w:pStyle w:val="Normal1"/>
              <w:jc w:val="center"/>
            </w:pPr>
          </w:p>
          <w:p w:rsidR="007D6D2D" w:rsidRDefault="007D6D2D" w:rsidP="00B62C9A">
            <w:pPr>
              <w:pStyle w:val="Normal1"/>
              <w:jc w:val="center"/>
            </w:pPr>
            <w:r>
              <w:t>Dimensional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7B4FA6">
            <w:pPr>
              <w:pStyle w:val="Normal1"/>
            </w:pPr>
            <w:r>
              <w:t>Space between cart &amp; scooter in back of van ≥ 6”.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20"/>
              </w:numPr>
              <w:ind w:left="355" w:hanging="359"/>
              <w:contextualSpacing/>
            </w:pPr>
            <w:r>
              <w:t>Measure width between cart and scooter at the point where the scooter is at its maximum width.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>
            <w:pPr>
              <w:pStyle w:val="Normal1"/>
            </w:pPr>
          </w:p>
        </w:tc>
      </w:tr>
      <w:tr w:rsidR="007D6D2D" w:rsidTr="00B62C9A">
        <w:tc>
          <w:tcPr>
            <w:tcW w:w="1360" w:type="dxa"/>
            <w:vMerge/>
          </w:tcPr>
          <w:p w:rsidR="007D6D2D" w:rsidRDefault="007D6D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>
            <w:pPr>
              <w:pStyle w:val="Normal1"/>
            </w:pPr>
            <w:r>
              <w:t>Cart must not extend past the headrest of the backseat.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6"/>
              </w:numPr>
              <w:ind w:left="355" w:hanging="359"/>
              <w:contextualSpacing/>
            </w:pPr>
            <w:r>
              <w:t>Measure depth available between the cart and headrest.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>
            <w:pPr>
              <w:pStyle w:val="Normal1"/>
            </w:pPr>
          </w:p>
        </w:tc>
      </w:tr>
      <w:tr w:rsidR="007D6D2D" w:rsidTr="00B62C9A">
        <w:tc>
          <w:tcPr>
            <w:tcW w:w="1360" w:type="dxa"/>
            <w:vMerge/>
          </w:tcPr>
          <w:p w:rsidR="007D6D2D" w:rsidRDefault="007D6D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  <w:r>
              <w:t>Seat height &gt; 24” but &lt; 34”.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8"/>
              </w:numPr>
              <w:ind w:left="355" w:hanging="359"/>
              <w:contextualSpacing/>
            </w:pPr>
            <w:r>
              <w:t>Measure height of seat.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</w:p>
        </w:tc>
      </w:tr>
      <w:tr w:rsidR="007D6D2D" w:rsidTr="00B62C9A">
        <w:tc>
          <w:tcPr>
            <w:tcW w:w="1360" w:type="dxa"/>
            <w:vMerge/>
          </w:tcPr>
          <w:p w:rsidR="007D6D2D" w:rsidRDefault="007D6D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  <w:r>
              <w:t xml:space="preserve">Light supports </w:t>
            </w:r>
            <w:r>
              <w:lastRenderedPageBreak/>
              <w:t>display lights at a height ≥ 7’.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3"/>
              </w:numPr>
              <w:ind w:left="355" w:hanging="359"/>
              <w:contextualSpacing/>
            </w:pPr>
            <w:r>
              <w:lastRenderedPageBreak/>
              <w:t>Measure height of lights on truss.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</w:p>
        </w:tc>
      </w:tr>
      <w:tr w:rsidR="007D6D2D" w:rsidTr="00B62C9A">
        <w:tc>
          <w:tcPr>
            <w:tcW w:w="1360" w:type="dxa"/>
            <w:vMerge w:val="restart"/>
          </w:tcPr>
          <w:p w:rsidR="007D6D2D" w:rsidRDefault="007D6D2D" w:rsidP="00B62C9A">
            <w:pPr>
              <w:pStyle w:val="Normal1"/>
              <w:jc w:val="center"/>
            </w:pPr>
          </w:p>
          <w:p w:rsidR="007D6D2D" w:rsidRDefault="007D6D2D" w:rsidP="00B62C9A">
            <w:pPr>
              <w:pStyle w:val="Normal1"/>
              <w:jc w:val="center"/>
            </w:pPr>
            <w:r>
              <w:t>Electrical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  <w:r>
              <w:t>≥ 9 electrical outlets.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1"/>
              </w:numPr>
              <w:ind w:left="355" w:hanging="359"/>
              <w:contextualSpacing/>
            </w:pPr>
            <w:r>
              <w:t>Count the number of electrical outlets available.</w:t>
            </w:r>
          </w:p>
          <w:p w:rsidR="007D6D2D" w:rsidRDefault="007D6D2D" w:rsidP="00B62C9A">
            <w:pPr>
              <w:pStyle w:val="Normal1"/>
              <w:numPr>
                <w:ilvl w:val="0"/>
                <w:numId w:val="1"/>
              </w:numPr>
              <w:ind w:left="355" w:hanging="359"/>
              <w:contextualSpacing/>
            </w:pPr>
            <w:r>
              <w:t>Test that all existing plugs physically fit into the power strips.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</w:p>
        </w:tc>
      </w:tr>
      <w:tr w:rsidR="007D6D2D" w:rsidTr="00B62C9A">
        <w:tc>
          <w:tcPr>
            <w:tcW w:w="1360" w:type="dxa"/>
            <w:vMerge/>
          </w:tcPr>
          <w:p w:rsidR="007D6D2D" w:rsidRDefault="007D6D2D" w:rsidP="00B62C9A">
            <w:pPr>
              <w:pStyle w:val="Normal1"/>
              <w:jc w:val="center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  <w:r>
              <w:t>Electrical loads are within a safe range for the outlet and power strips.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  <w:numPr>
                <w:ilvl w:val="0"/>
                <w:numId w:val="1"/>
              </w:numPr>
              <w:ind w:left="355" w:hanging="359"/>
              <w:contextualSpacing/>
            </w:pPr>
            <w:r>
              <w:t>Using the power specifications of all DJ equipment, calculate the load on each power strip.</w:t>
            </w:r>
          </w:p>
          <w:p w:rsidR="007D6D2D" w:rsidRDefault="007D6D2D" w:rsidP="00B62C9A">
            <w:pPr>
              <w:pStyle w:val="Normal1"/>
              <w:numPr>
                <w:ilvl w:val="0"/>
                <w:numId w:val="1"/>
              </w:numPr>
              <w:ind w:left="355" w:hanging="359"/>
              <w:contextualSpacing/>
            </w:pPr>
            <w:r>
              <w:t>Compare loads to safe operating ranges provided in power strip and extension cord operating instructions.</w:t>
            </w:r>
          </w:p>
          <w:p w:rsidR="007D6D2D" w:rsidRDefault="007D6D2D" w:rsidP="00B62C9A">
            <w:pPr>
              <w:pStyle w:val="Normal1"/>
              <w:numPr>
                <w:ilvl w:val="0"/>
                <w:numId w:val="1"/>
              </w:numPr>
              <w:ind w:left="355" w:hanging="359"/>
              <w:contextualSpacing/>
            </w:pPr>
            <w:r>
              <w:t>Achieve a factor of safety of 2.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D2D" w:rsidRDefault="007D6D2D" w:rsidP="00B62C9A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 w:val="restart"/>
          </w:tcPr>
          <w:p w:rsidR="0091322D" w:rsidRDefault="0091322D" w:rsidP="00B62C9A">
            <w:pPr>
              <w:pStyle w:val="Normal1"/>
              <w:jc w:val="center"/>
            </w:pPr>
          </w:p>
          <w:p w:rsidR="0091322D" w:rsidRDefault="0091322D" w:rsidP="00B62C9A">
            <w:pPr>
              <w:pStyle w:val="Normal1"/>
              <w:jc w:val="center"/>
            </w:pPr>
          </w:p>
          <w:p w:rsidR="0091322D" w:rsidRDefault="0091322D" w:rsidP="00B62C9A">
            <w:pPr>
              <w:pStyle w:val="Normal1"/>
              <w:jc w:val="center"/>
            </w:pPr>
            <w:r>
              <w:t>Ease of Use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7B4FA6">
            <w:pPr>
              <w:pStyle w:val="Normal1"/>
            </w:pPr>
            <w:r>
              <w:t>Require 1 trip (from van to stage) to transport all equipment.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B62C9A">
            <w:pPr>
              <w:pStyle w:val="Normal1"/>
              <w:numPr>
                <w:ilvl w:val="0"/>
                <w:numId w:val="24"/>
              </w:numPr>
              <w:ind w:left="355" w:hanging="359"/>
              <w:contextualSpacing/>
            </w:pPr>
            <w:r>
              <w:t>Count the number of trips from van to stage required to transport speakers, lights, mixing table, laptop, microphone, smoke machine, tip jar, and any necessary cords/power cables.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/>
          </w:tcPr>
          <w:p w:rsidR="0091322D" w:rsidRDefault="0091322D">
            <w:pPr>
              <w:pStyle w:val="Normal1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7B4FA6">
            <w:pPr>
              <w:pStyle w:val="Normal1"/>
            </w:pPr>
            <w:r>
              <w:t xml:space="preserve">Require </w:t>
            </w:r>
            <w:r w:rsidRPr="00EA1E9E">
              <w:rPr>
                <w:rFonts w:ascii="MS Gothic" w:eastAsia="MS Gothic"/>
              </w:rPr>
              <w:t>≤</w:t>
            </w:r>
            <w:r>
              <w:t xml:space="preserve"> 5 minutes to wire &amp; plug in all equipment.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 w:rsidP="00B62C9A">
            <w:pPr>
              <w:pStyle w:val="Normal1"/>
            </w:pPr>
            <w:r>
              <w:t xml:space="preserve">Using a stopwatch, record the time required to: </w:t>
            </w:r>
          </w:p>
          <w:p w:rsidR="0091322D" w:rsidRDefault="0091322D" w:rsidP="00B62C9A">
            <w:pPr>
              <w:pStyle w:val="Normal1"/>
              <w:numPr>
                <w:ilvl w:val="0"/>
                <w:numId w:val="10"/>
              </w:numPr>
              <w:ind w:left="355" w:hanging="359"/>
              <w:contextualSpacing/>
            </w:pPr>
            <w:r>
              <w:t>Connect all electrical equipment to each other and to power.</w:t>
            </w:r>
          </w:p>
          <w:p w:rsidR="0091322D" w:rsidRDefault="0091322D" w:rsidP="00B62C9A">
            <w:pPr>
              <w:pStyle w:val="Normal1"/>
              <w:numPr>
                <w:ilvl w:val="0"/>
                <w:numId w:val="10"/>
              </w:numPr>
              <w:ind w:left="355" w:hanging="359"/>
              <w:contextualSpacing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>Disconnect all electrical equipment from each other and from power.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>
            <w:pPr>
              <w:pStyle w:val="Normal1"/>
            </w:pPr>
          </w:p>
        </w:tc>
      </w:tr>
      <w:tr w:rsidR="0091322D" w:rsidTr="00B62C9A">
        <w:tc>
          <w:tcPr>
            <w:tcW w:w="1360" w:type="dxa"/>
            <w:vMerge/>
          </w:tcPr>
          <w:p w:rsidR="0091322D" w:rsidRDefault="0091322D">
            <w:pPr>
              <w:pStyle w:val="Normal1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DB6BAD" w:rsidP="00DB6BAD">
            <w:pPr>
              <w:pStyle w:val="Normal1"/>
            </w:pPr>
            <w:commentRangeStart w:id="3"/>
            <w:r>
              <w:t>Force required to pull cart must be less than force of scooter.</w:t>
            </w:r>
            <w:commentRangeEnd w:id="3"/>
            <w:r w:rsidR="00EF763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3"/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BAD" w:rsidRDefault="00DB6BAD" w:rsidP="00DB6BAD">
            <w:pPr>
              <w:pStyle w:val="Normal1"/>
              <w:numPr>
                <w:ilvl w:val="0"/>
                <w:numId w:val="25"/>
              </w:numPr>
              <w:ind w:left="440" w:hanging="440"/>
            </w:pPr>
            <w:commentRangeStart w:id="4"/>
            <w:r>
              <w:t>Calculate pulling force of scooter with force gauge because force is not available in scooter specification.</w:t>
            </w:r>
          </w:p>
          <w:p w:rsidR="00DB6BAD" w:rsidRDefault="00DB6BAD" w:rsidP="00DB6BAD">
            <w:pPr>
              <w:pStyle w:val="Normal1"/>
              <w:numPr>
                <w:ilvl w:val="0"/>
                <w:numId w:val="25"/>
              </w:numPr>
              <w:ind w:left="440" w:hanging="440"/>
            </w:pPr>
            <w:r>
              <w:t>Calculate force required to pull cart on level ground.</w:t>
            </w:r>
            <w:commentRangeEnd w:id="4"/>
            <w:r w:rsidR="00EF763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4"/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Default="0091322D">
            <w:pPr>
              <w:pStyle w:val="Normal1"/>
            </w:pPr>
          </w:p>
        </w:tc>
      </w:tr>
      <w:tr w:rsidR="00DB6BAD" w:rsidTr="00B62C9A">
        <w:tc>
          <w:tcPr>
            <w:tcW w:w="1360" w:type="dxa"/>
          </w:tcPr>
          <w:p w:rsidR="00DB6BAD" w:rsidRDefault="00DB6BAD">
            <w:pPr>
              <w:pStyle w:val="Normal1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BAD" w:rsidRDefault="00DB6BAD" w:rsidP="00DB6BAD">
            <w:pPr>
              <w:pStyle w:val="Normal1"/>
            </w:pPr>
            <w:commentRangeStart w:id="5"/>
            <w:r>
              <w:t>Force required to pull cart up ramp must be less than force of winch.</w:t>
            </w:r>
            <w:commentRangeEnd w:id="5"/>
            <w:r w:rsidR="00EF7634">
              <w:rPr>
                <w:rStyle w:val="CommentReference"/>
                <w:rFonts w:asciiTheme="minorHAnsi" w:eastAsiaTheme="minorEastAsia" w:hAnsiTheme="minorHAnsi" w:cstheme="minorBidi"/>
                <w:color w:val="auto"/>
              </w:rPr>
              <w:commentReference w:id="5"/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BAD" w:rsidRDefault="00DB6BAD" w:rsidP="00DB6BAD">
            <w:pPr>
              <w:pStyle w:val="Normal1"/>
              <w:numPr>
                <w:ilvl w:val="0"/>
                <w:numId w:val="25"/>
              </w:numPr>
              <w:ind w:left="440" w:hanging="440"/>
            </w:pPr>
            <w:r>
              <w:t>The winch has a pulling capacity of 2000 lbs. Measure the force required to pull cart up ramp with force gauge.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BAD" w:rsidRDefault="00DB6BAD">
            <w:pPr>
              <w:pStyle w:val="Normal1"/>
            </w:pPr>
          </w:p>
        </w:tc>
      </w:tr>
    </w:tbl>
    <w:p w:rsidR="007B4FA6" w:rsidRDefault="007B4FA6" w:rsidP="007B4FA6">
      <w:pPr>
        <w:pStyle w:val="Normal1"/>
        <w:rPr>
          <w:ins w:id="6" w:author="Administrator" w:date="2013-11-06T11:59:00Z"/>
        </w:rPr>
      </w:pPr>
    </w:p>
    <w:p w:rsidR="00EF7634" w:rsidRDefault="00EF7634" w:rsidP="007B4FA6">
      <w:pPr>
        <w:pStyle w:val="Normal1"/>
      </w:pPr>
      <w:ins w:id="7" w:author="Administrator" w:date="2013-11-06T11:59:00Z">
        <w:r>
          <w:t xml:space="preserve">Good work.  Please respond to suggestions and resubmit to prepare for the </w:t>
        </w:r>
        <w:r>
          <w:t>final</w:t>
        </w:r>
        <w:r>
          <w:t>.</w:t>
        </w:r>
      </w:ins>
    </w:p>
    <w:sectPr w:rsidR="00EF7634" w:rsidSect="00BC75D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3-11-06T11:55:00Z" w:initials="A">
    <w:p w:rsidR="00EF7634" w:rsidRDefault="00EF7634">
      <w:pPr>
        <w:pStyle w:val="CommentText"/>
      </w:pPr>
      <w:r>
        <w:rPr>
          <w:rStyle w:val="CommentReference"/>
        </w:rPr>
        <w:annotationRef/>
      </w:r>
      <w:r>
        <w:t>performance spec – assume based on safety?</w:t>
      </w:r>
    </w:p>
  </w:comment>
  <w:comment w:id="2" w:author="Administrator" w:date="2013-11-06T11:57:00Z" w:initials="A">
    <w:p w:rsidR="00EF7634" w:rsidRDefault="00EF7634">
      <w:pPr>
        <w:pStyle w:val="CommentText"/>
      </w:pPr>
      <w:r>
        <w:rPr>
          <w:rStyle w:val="CommentReference"/>
        </w:rPr>
        <w:annotationRef/>
      </w:r>
      <w:r>
        <w:t>implies there’s a max. displacement, but spec. doesn’t address that</w:t>
      </w:r>
    </w:p>
  </w:comment>
  <w:comment w:id="3" w:author="Administrator" w:date="2013-11-06T11:58:00Z" w:initials="A">
    <w:p w:rsidR="00EF7634" w:rsidRDefault="00EF7634">
      <w:pPr>
        <w:pStyle w:val="CommentText"/>
      </w:pPr>
      <w:r>
        <w:rPr>
          <w:rStyle w:val="CommentReference"/>
        </w:rPr>
        <w:annotationRef/>
      </w:r>
      <w:r>
        <w:t xml:space="preserve">Use FS=2 minimum. </w:t>
      </w:r>
    </w:p>
  </w:comment>
  <w:comment w:id="4" w:author="Administrator" w:date="2013-11-06T11:59:00Z" w:initials="A">
    <w:p w:rsidR="00EF7634" w:rsidRDefault="00EF7634">
      <w:pPr>
        <w:pStyle w:val="CommentText"/>
      </w:pPr>
      <w:r>
        <w:rPr>
          <w:rStyle w:val="CommentReference"/>
        </w:rPr>
        <w:annotationRef/>
      </w:r>
      <w:r>
        <w:t xml:space="preserve">Need to address pulling up ramp, as in previous suggestions. </w:t>
      </w:r>
    </w:p>
  </w:comment>
  <w:comment w:id="5" w:author="Administrator" w:date="2013-11-06T11:59:00Z" w:initials="A">
    <w:p w:rsidR="00EF7634" w:rsidRDefault="00EF7634">
      <w:pPr>
        <w:pStyle w:val="CommentText"/>
      </w:pPr>
      <w:r>
        <w:rPr>
          <w:rStyle w:val="CommentReference"/>
        </w:rPr>
        <w:annotationRef/>
      </w:r>
      <w:r>
        <w:t>FS=2 minimu.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63B" w:rsidRDefault="0017463B" w:rsidP="007B4FA6">
      <w:r>
        <w:separator/>
      </w:r>
    </w:p>
  </w:endnote>
  <w:endnote w:type="continuationSeparator" w:id="0">
    <w:p w:rsidR="0017463B" w:rsidRDefault="0017463B" w:rsidP="007B4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63B" w:rsidRDefault="0017463B" w:rsidP="007B4FA6">
      <w:r>
        <w:separator/>
      </w:r>
    </w:p>
  </w:footnote>
  <w:footnote w:type="continuationSeparator" w:id="0">
    <w:p w:rsidR="0017463B" w:rsidRDefault="0017463B" w:rsidP="007B4F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071" w:rsidRDefault="00325071" w:rsidP="007B4FA6">
    <w:pPr>
      <w:pStyle w:val="Normal1"/>
    </w:pPr>
    <w:r>
      <w:t>Team Name:  BeatMobile</w:t>
    </w:r>
  </w:p>
  <w:p w:rsidR="00325071" w:rsidRDefault="00325071" w:rsidP="007B4FA6">
    <w:pPr>
      <w:pStyle w:val="Header"/>
    </w:pPr>
    <w:r>
      <w:t xml:space="preserve">Date: 10/28/2013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34C"/>
    <w:multiLevelType w:val="multilevel"/>
    <w:tmpl w:val="456EF1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895BDB"/>
    <w:multiLevelType w:val="hybridMultilevel"/>
    <w:tmpl w:val="671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72BDA"/>
    <w:multiLevelType w:val="multilevel"/>
    <w:tmpl w:val="08A4E2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F5593E"/>
    <w:multiLevelType w:val="multilevel"/>
    <w:tmpl w:val="BA3E5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4BA5B83"/>
    <w:multiLevelType w:val="multilevel"/>
    <w:tmpl w:val="E56884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620774A"/>
    <w:multiLevelType w:val="multilevel"/>
    <w:tmpl w:val="6CCC42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7AC6259"/>
    <w:multiLevelType w:val="multilevel"/>
    <w:tmpl w:val="58180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8007C7E"/>
    <w:multiLevelType w:val="multilevel"/>
    <w:tmpl w:val="82D0F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8CB6975"/>
    <w:multiLevelType w:val="multilevel"/>
    <w:tmpl w:val="D87A3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C8D1089"/>
    <w:multiLevelType w:val="multilevel"/>
    <w:tmpl w:val="20108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5D80FDB"/>
    <w:multiLevelType w:val="multilevel"/>
    <w:tmpl w:val="E304B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78B46C6"/>
    <w:multiLevelType w:val="multilevel"/>
    <w:tmpl w:val="9CC47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8894FF6"/>
    <w:multiLevelType w:val="multilevel"/>
    <w:tmpl w:val="A57C0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C643898"/>
    <w:multiLevelType w:val="multilevel"/>
    <w:tmpl w:val="CE5C4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1A65D25"/>
    <w:multiLevelType w:val="multilevel"/>
    <w:tmpl w:val="27B6C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5832A50"/>
    <w:multiLevelType w:val="multilevel"/>
    <w:tmpl w:val="FCBC3B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ADD78F1"/>
    <w:multiLevelType w:val="multilevel"/>
    <w:tmpl w:val="F98286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EB014F9"/>
    <w:multiLevelType w:val="multilevel"/>
    <w:tmpl w:val="A2CAA3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68A58FC"/>
    <w:multiLevelType w:val="multilevel"/>
    <w:tmpl w:val="1EAAB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9901B5"/>
    <w:multiLevelType w:val="multilevel"/>
    <w:tmpl w:val="60A2C2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4B5464E"/>
    <w:multiLevelType w:val="multilevel"/>
    <w:tmpl w:val="E488B7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95952A7"/>
    <w:multiLevelType w:val="multilevel"/>
    <w:tmpl w:val="278EEF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A645C40"/>
    <w:multiLevelType w:val="multilevel"/>
    <w:tmpl w:val="96F246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B927337"/>
    <w:multiLevelType w:val="multilevel"/>
    <w:tmpl w:val="B9628C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CC144A1"/>
    <w:multiLevelType w:val="multilevel"/>
    <w:tmpl w:val="08D43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17"/>
  </w:num>
  <w:num w:numId="5">
    <w:abstractNumId w:val="9"/>
  </w:num>
  <w:num w:numId="6">
    <w:abstractNumId w:val="14"/>
  </w:num>
  <w:num w:numId="7">
    <w:abstractNumId w:val="16"/>
  </w:num>
  <w:num w:numId="8">
    <w:abstractNumId w:val="13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  <w:num w:numId="13">
    <w:abstractNumId w:val="19"/>
  </w:num>
  <w:num w:numId="14">
    <w:abstractNumId w:val="0"/>
  </w:num>
  <w:num w:numId="15">
    <w:abstractNumId w:val="21"/>
  </w:num>
  <w:num w:numId="16">
    <w:abstractNumId w:val="12"/>
  </w:num>
  <w:num w:numId="17">
    <w:abstractNumId w:val="8"/>
  </w:num>
  <w:num w:numId="18">
    <w:abstractNumId w:val="18"/>
  </w:num>
  <w:num w:numId="19">
    <w:abstractNumId w:val="11"/>
  </w:num>
  <w:num w:numId="20">
    <w:abstractNumId w:val="23"/>
  </w:num>
  <w:num w:numId="21">
    <w:abstractNumId w:val="22"/>
  </w:num>
  <w:num w:numId="22">
    <w:abstractNumId w:val="7"/>
  </w:num>
  <w:num w:numId="23">
    <w:abstractNumId w:val="15"/>
  </w:num>
  <w:num w:numId="24">
    <w:abstractNumId w:val="2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4ACB"/>
    <w:rsid w:val="0017463B"/>
    <w:rsid w:val="001E5A00"/>
    <w:rsid w:val="0031535A"/>
    <w:rsid w:val="00325071"/>
    <w:rsid w:val="003B7D22"/>
    <w:rsid w:val="005114A4"/>
    <w:rsid w:val="006443D9"/>
    <w:rsid w:val="00684F3A"/>
    <w:rsid w:val="00733B8E"/>
    <w:rsid w:val="007B4FA6"/>
    <w:rsid w:val="007D6D2D"/>
    <w:rsid w:val="007E2FA7"/>
    <w:rsid w:val="00846539"/>
    <w:rsid w:val="0091322D"/>
    <w:rsid w:val="00B34ACB"/>
    <w:rsid w:val="00B62C9A"/>
    <w:rsid w:val="00BC75DF"/>
    <w:rsid w:val="00C447FC"/>
    <w:rsid w:val="00C74FF9"/>
    <w:rsid w:val="00CD081A"/>
    <w:rsid w:val="00DB6BAD"/>
    <w:rsid w:val="00DE0E20"/>
    <w:rsid w:val="00E51320"/>
    <w:rsid w:val="00ED3661"/>
    <w:rsid w:val="00EF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DF"/>
  </w:style>
  <w:style w:type="paragraph" w:styleId="Heading1">
    <w:name w:val="heading 1"/>
    <w:basedOn w:val="Normal1"/>
    <w:next w:val="Normal1"/>
    <w:rsid w:val="00BC75D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C75DF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C75DF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C75D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C75D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C75D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75DF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BC75DF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C75DF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B4F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A6"/>
  </w:style>
  <w:style w:type="paragraph" w:styleId="Footer">
    <w:name w:val="footer"/>
    <w:basedOn w:val="Normal"/>
    <w:link w:val="FooterChar"/>
    <w:uiPriority w:val="99"/>
    <w:unhideWhenUsed/>
    <w:rsid w:val="007B4F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FA6"/>
  </w:style>
  <w:style w:type="character" w:styleId="CommentReference">
    <w:name w:val="annotation reference"/>
    <w:basedOn w:val="DefaultParagraphFont"/>
    <w:uiPriority w:val="99"/>
    <w:semiHidden/>
    <w:unhideWhenUsed/>
    <w:rsid w:val="001E5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B4F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A6"/>
  </w:style>
  <w:style w:type="paragraph" w:styleId="Footer">
    <w:name w:val="footer"/>
    <w:basedOn w:val="Normal"/>
    <w:link w:val="FooterChar"/>
    <w:uiPriority w:val="99"/>
    <w:unhideWhenUsed/>
    <w:rsid w:val="007B4F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FA6"/>
  </w:style>
  <w:style w:type="character" w:styleId="CommentReference">
    <w:name w:val="annotation reference"/>
    <w:basedOn w:val="DefaultParagraphFont"/>
    <w:uiPriority w:val="99"/>
    <w:semiHidden/>
    <w:unhideWhenUsed/>
    <w:rsid w:val="001E5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Evaluation.docx</dc:title>
  <cp:lastModifiedBy>Administrator</cp:lastModifiedBy>
  <cp:revision>9</cp:revision>
  <dcterms:created xsi:type="dcterms:W3CDTF">2013-11-04T01:33:00Z</dcterms:created>
  <dcterms:modified xsi:type="dcterms:W3CDTF">2013-11-06T16:59:00Z</dcterms:modified>
</cp:coreProperties>
</file>